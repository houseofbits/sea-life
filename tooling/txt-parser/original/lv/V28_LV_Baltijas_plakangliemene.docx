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400" w:leader="none"/>
        </w:tabs>
        <w:spacing w:before="0" w:after="0"/>
        <w:rPr>
          <w:b/>
          <w:b/>
          <w:bCs/>
          <w:ins w:id="0" w:author="Nezināms autors" w:date="2022-02-25T15:27:55Z"/>
          <w:sz w:val="28"/>
          <w:szCs w:val="28"/>
        </w:rPr>
      </w:pPr>
      <w:r>
        <w:rPr>
          <w:b/>
          <w:sz w:val="28"/>
          <w:szCs w:val="28"/>
          <w:lang w:eastAsia="lv-LV"/>
        </w:rPr>
        <w:t>Baltijas plakangliemene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5400" w:leader="none"/>
        </w:tabs>
        <w:spacing w:before="0" w:after="0"/>
        <w:rPr>
          <w:b/>
          <w:b/>
          <w:bCs/>
          <w:sz w:val="28"/>
          <w:szCs w:val="28"/>
        </w:rPr>
      </w:pPr>
      <w:r>
        <w:rPr>
          <w:i/>
          <w:sz w:val="28"/>
          <w:szCs w:val="28"/>
        </w:rPr>
        <w:t>Macoma balthica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Dzimta: plakangliemeņu </w:t>
      </w:r>
      <w:r>
        <w:rPr>
          <w:i/>
          <w:sz w:val="28"/>
          <w:szCs w:val="28"/>
        </w:rPr>
        <w:t>Tellinidae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Klase: gliemeņu </w:t>
      </w:r>
      <w:r>
        <w:rPr>
          <w:i/>
          <w:sz w:val="28"/>
          <w:szCs w:val="28"/>
        </w:rPr>
        <w:t>Bivalvia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Čaula noapaļoti trīsstūrveida, plāna, baltas, rozā vai dzeltenīgas krāsas, 15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22 mm liela. Čaulas ārējā virsma ir gluda.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Baltijas plakangliemene apdzīvo Atlantijas okeāna ziemeļdaļu, lokāli sastopama arī Vidusjūrā. Latvijā ļoti bieži, masveidā izskaloti gliemežvāki redzami Baltijas jūras krastā, īpaši Rīgas jūras līcī.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Ekoloģija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Apdzīvo seklūdeņus</w:t>
      </w:r>
      <w:bookmarkStart w:id="0" w:name="_GoBack"/>
      <w:bookmarkEnd w:id="0"/>
      <w:r>
        <w:rPr>
          <w:iCs/>
          <w:sz w:val="28"/>
          <w:szCs w:val="28"/>
        </w:rPr>
        <w:t>, jaunās gliemenes uzturas uz ūdensaugiem, vēlāk šī suga dzīvo uz smilšainas grunts.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Šo sugu izmanto par indikatoru jūras piesārņojuma novērtēšanā. Baltijas plakangliemene nespēj ilgstoši dzīvot vietās ar biezu dūņu slāni.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Ziemeļamerikā dzīvo cita, bet pēc izskata ļoti līdzīga suga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Macoma petalum</w:t>
      </w:r>
      <w:r>
        <w:rPr>
          <w:iCs/>
          <w:sz w:val="28"/>
          <w:szCs w:val="28"/>
        </w:rPr>
        <w:t>.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lv-LV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0fe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5d0fec"/>
    <w:rPr>
      <w:rFonts w:ascii="Times New Roman" w:hAnsi="Times New Roman" w:eastAsia="Times New Roman" w:cs="Times New Roman"/>
      <w:b/>
      <w:bCs/>
      <w:sz w:val="32"/>
      <w:szCs w:val="20"/>
    </w:rPr>
  </w:style>
  <w:style w:type="character" w:styleId="Rindunumurana">
    <w:name w:val="Rindu numurēšana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aukums">
    <w:name w:val="Title"/>
    <w:basedOn w:val="Normal"/>
    <w:link w:val="TitleChar"/>
    <w:qFormat/>
    <w:rsid w:val="005d0fec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3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2B767A95355C8A4F814D99F369748D4F" ma:contentTypeVersion="13" ma:contentTypeDescription="Izveidot jaunu dokumentu." ma:contentTypeScope="" ma:versionID="55ff92f062590594a853722c439fbf5b">
  <xsd:schema xmlns:xsd="http://www.w3.org/2001/XMLSchema" xmlns:xs="http://www.w3.org/2001/XMLSchema" xmlns:p="http://schemas.microsoft.com/office/2006/metadata/properties" xmlns:ns3="b1bbbab8-cba2-481c-9fff-c22846b35019" xmlns:ns4="9a9ff01f-c3cc-48e0-ae48-352b4a996522" targetNamespace="http://schemas.microsoft.com/office/2006/metadata/properties" ma:root="true" ma:fieldsID="51858ffe8364ba4206cba2ba45395574" ns3:_="" ns4:_="">
    <xsd:import namespace="b1bbbab8-cba2-481c-9fff-c22846b35019"/>
    <xsd:import namespace="9a9ff01f-c3cc-48e0-ae48-352b4a996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bbab8-cba2-481c-9fff-c22846b35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Koplietošanas norādes jaucējkod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ff01f-c3cc-48e0-ae48-352b4a996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0390F-A803-4192-85E4-312B8D53DBF9}">
  <ds:schemaRefs>
    <ds:schemaRef ds:uri="http://schemas.microsoft.com/office/2006/documentManagement/types"/>
    <ds:schemaRef ds:uri="b1bbbab8-cba2-481c-9fff-c22846b35019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a9ff01f-c3cc-48e0-ae48-352b4a996522"/>
  </ds:schemaRefs>
</ds:datastoreItem>
</file>

<file path=customXml/itemProps2.xml><?xml version="1.0" encoding="utf-8"?>
<ds:datastoreItem xmlns:ds="http://schemas.openxmlformats.org/officeDocument/2006/customXml" ds:itemID="{3D3DFFA1-5485-4A00-84D2-ED8EAD992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CC6B9-1B8E-47DE-9E75-ABC42E032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bbab8-cba2-481c-9fff-c22846b35019"/>
    <ds:schemaRef ds:uri="9a9ff01f-c3cc-48e0-ae48-352b4a996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D2794D-8335-4FE3-8C9B-3B4E4C20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LibreOffice/7.2.5.2$Linux_X86_64 LibreOffice_project/20$Build-2</Application>
  <AppVersion>15.0000</AppVersion>
  <Pages>1</Pages>
  <Words>101</Words>
  <Characters>692</Characters>
  <CharactersWithSpaces>783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2022-02-14T13:49:00Z</dcterms:created>
  <dc:creator>Kristine Greke</dc:creator>
  <dc:description/>
  <dc:language>lv-LV</dc:language>
  <cp:lastModifiedBy/>
  <dcterms:modified xsi:type="dcterms:W3CDTF">2022-02-25T15:27:58Z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0x0101002B767A95355C8A4F814D99F369748D4F</vt:lpwstr>
  </property>
</Properties>
</file>